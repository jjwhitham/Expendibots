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70F29" w14:textId="77777777" w:rsidR="00AD0516" w:rsidRPr="00AD0516" w:rsidRDefault="00AD0516" w:rsidP="00AD0516">
      <w:pPr>
        <w:jc w:val="center"/>
        <w:rPr>
          <w:b/>
          <w:bCs/>
          <w:sz w:val="24"/>
          <w:szCs w:val="24"/>
        </w:rPr>
      </w:pPr>
      <w:r w:rsidRPr="00AD0516">
        <w:rPr>
          <w:b/>
          <w:bCs/>
          <w:sz w:val="24"/>
          <w:szCs w:val="24"/>
        </w:rPr>
        <w:t>COMP30024 Artificial Intelligence</w:t>
      </w:r>
    </w:p>
    <w:p w14:paraId="744D7973" w14:textId="77777777" w:rsidR="00AD0516" w:rsidRPr="00AD0516" w:rsidRDefault="00AD0516" w:rsidP="00AD0516">
      <w:pPr>
        <w:jc w:val="center"/>
        <w:rPr>
          <w:b/>
          <w:bCs/>
          <w:sz w:val="24"/>
          <w:szCs w:val="24"/>
        </w:rPr>
      </w:pPr>
      <w:r w:rsidRPr="00AD0516">
        <w:rPr>
          <w:b/>
          <w:bCs/>
          <w:sz w:val="24"/>
          <w:szCs w:val="24"/>
        </w:rPr>
        <w:t>Project Part A:</w:t>
      </w:r>
    </w:p>
    <w:p w14:paraId="6B951472" w14:textId="3939000A" w:rsidR="00ED4EAD" w:rsidRPr="00AD0516" w:rsidRDefault="00AD0516" w:rsidP="00AD0516">
      <w:pPr>
        <w:jc w:val="center"/>
        <w:rPr>
          <w:b/>
          <w:bCs/>
          <w:sz w:val="24"/>
          <w:szCs w:val="24"/>
        </w:rPr>
      </w:pPr>
      <w:r w:rsidRPr="00AD0516">
        <w:rPr>
          <w:b/>
          <w:bCs/>
          <w:sz w:val="24"/>
          <w:szCs w:val="24"/>
        </w:rPr>
        <w:t>Searching</w:t>
      </w:r>
    </w:p>
    <w:p w14:paraId="5AC34CCF" w14:textId="75C62755" w:rsidR="00AD0516" w:rsidRDefault="00AD0516" w:rsidP="00AD0516">
      <w:pPr>
        <w:jc w:val="center"/>
        <w:rPr>
          <w:sz w:val="24"/>
          <w:szCs w:val="24"/>
        </w:rPr>
      </w:pPr>
      <w:r w:rsidRPr="00AD0516">
        <w:rPr>
          <w:sz w:val="24"/>
          <w:szCs w:val="24"/>
        </w:rPr>
        <w:t>Team: James Hulonce (213977), John Whitham (</w:t>
      </w:r>
      <w:del w:id="0" w:author="Josh Whitham" w:date="2020-04-06T18:03:00Z">
        <w:r w:rsidRPr="00AD0516" w:rsidDel="00607C0C">
          <w:rPr>
            <w:sz w:val="24"/>
            <w:szCs w:val="24"/>
            <w:highlight w:val="yellow"/>
          </w:rPr>
          <w:delText>xxx</w:delText>
        </w:r>
      </w:del>
      <w:ins w:id="1" w:author="Josh Whitham" w:date="2020-04-06T18:03:00Z">
        <w:r w:rsidR="00607C0C">
          <w:rPr>
            <w:sz w:val="24"/>
            <w:szCs w:val="24"/>
          </w:rPr>
          <w:t>1023660</w:t>
        </w:r>
      </w:ins>
      <w:r w:rsidRPr="00AD0516">
        <w:rPr>
          <w:sz w:val="24"/>
          <w:szCs w:val="24"/>
        </w:rPr>
        <w:t>)</w:t>
      </w:r>
    </w:p>
    <w:p w14:paraId="78E35C56" w14:textId="74F2426F" w:rsidR="00E1052C" w:rsidRPr="00AD0516" w:rsidRDefault="00E1052C" w:rsidP="00AD0516">
      <w:pPr>
        <w:jc w:val="center"/>
        <w:rPr>
          <w:sz w:val="24"/>
          <w:szCs w:val="24"/>
        </w:rPr>
      </w:pPr>
      <w:r>
        <w:rPr>
          <w:sz w:val="24"/>
          <w:szCs w:val="24"/>
        </w:rPr>
        <w:t>Due: 7/04/2020</w:t>
      </w:r>
    </w:p>
    <w:p w14:paraId="0C9F7B6E" w14:textId="426AE8BC" w:rsidR="00024C99" w:rsidRDefault="007A0F3C" w:rsidP="004756D9">
      <w:r>
        <w:t xml:space="preserve">The following </w:t>
      </w:r>
      <w:r w:rsidR="00560D57">
        <w:t xml:space="preserve">provides a short </w:t>
      </w:r>
      <w:r w:rsidR="00510CEB">
        <w:t xml:space="preserve">report </w:t>
      </w:r>
      <w:r w:rsidR="00D365E1">
        <w:t>outlining our</w:t>
      </w:r>
      <w:r w:rsidR="00D365E1" w:rsidRPr="00D365E1">
        <w:t xml:space="preserve"> approach to solving </w:t>
      </w:r>
      <w:r w:rsidR="00560D57">
        <w:t xml:space="preserve">the single player variant of </w:t>
      </w:r>
      <w:proofErr w:type="spellStart"/>
      <w:r w:rsidR="00C12A36">
        <w:t>E</w:t>
      </w:r>
      <w:r w:rsidR="00560D57">
        <w:t>xpendibots</w:t>
      </w:r>
      <w:proofErr w:type="spellEnd"/>
      <w:r w:rsidR="00560D57">
        <w:t xml:space="preserve"> </w:t>
      </w:r>
      <w:r w:rsidR="003902E6">
        <w:t xml:space="preserve">for </w:t>
      </w:r>
      <w:r w:rsidR="00914758">
        <w:t xml:space="preserve">part A of </w:t>
      </w:r>
      <w:r w:rsidR="003902E6">
        <w:t xml:space="preserve">the </w:t>
      </w:r>
      <w:r w:rsidR="00914758">
        <w:t xml:space="preserve">assignment. </w:t>
      </w:r>
    </w:p>
    <w:p w14:paraId="701342F0" w14:textId="77777777" w:rsidR="00671E05" w:rsidRDefault="00671E05" w:rsidP="00B51CF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The game </w:t>
      </w:r>
      <w:r w:rsidR="004756D9" w:rsidRPr="00024C99">
        <w:rPr>
          <w:b/>
          <w:bCs/>
          <w:u w:val="single"/>
        </w:rPr>
        <w:t xml:space="preserve"> formulated as a search problem</w:t>
      </w:r>
    </w:p>
    <w:p w14:paraId="30CA6CB5" w14:textId="74C209AC" w:rsidR="00B51CF1" w:rsidRDefault="00671E05" w:rsidP="00B51CF1">
      <w:r>
        <w:t>The first step we took was to break the</w:t>
      </w:r>
      <w:r w:rsidR="00B51CF1">
        <w:t xml:space="preserve"> problem</w:t>
      </w:r>
      <w:r w:rsidR="00D252CC">
        <w:t xml:space="preserve"> down </w:t>
      </w:r>
      <w:r w:rsidR="00B51CF1">
        <w:t>int</w:t>
      </w:r>
      <w:r w:rsidR="00D252CC">
        <w:t xml:space="preserve">o its search </w:t>
      </w:r>
      <w:r w:rsidR="00B51CF1">
        <w:t>problem elements</w:t>
      </w:r>
      <w:r w:rsidR="00D551CA">
        <w:t>,</w:t>
      </w:r>
      <w:r w:rsidR="00B51CF1">
        <w:t xml:space="preserve"> including: </w:t>
      </w:r>
      <w:r w:rsidR="00B51CF1" w:rsidRPr="00914758">
        <w:t>states, actions, goal tests, and path costs</w:t>
      </w:r>
      <w:r w:rsidR="00B51CF1">
        <w:t xml:space="preserve">. </w:t>
      </w:r>
      <w:r w:rsidR="0030330F">
        <w:t>The following outlines how we treated each of these key elements in our solutions:</w:t>
      </w:r>
    </w:p>
    <w:p w14:paraId="5ED20D1F" w14:textId="7DC46FC2" w:rsidR="00B51CF1" w:rsidRDefault="00B51CF1" w:rsidP="00B51CF1">
      <w:pPr>
        <w:pStyle w:val="ListParagraph"/>
        <w:numPr>
          <w:ilvl w:val="0"/>
          <w:numId w:val="1"/>
        </w:numPr>
      </w:pPr>
      <w:r w:rsidRPr="00F24923">
        <w:rPr>
          <w:b/>
          <w:bCs/>
        </w:rPr>
        <w:t>States:</w:t>
      </w:r>
      <w:r>
        <w:t xml:space="preserve"> </w:t>
      </w:r>
      <w:r w:rsidR="008F34EE">
        <w:t>W</w:t>
      </w:r>
      <w:r w:rsidR="00F53171">
        <w:t xml:space="preserve">e assumed that the main state relevant for this problem is the board setup. That is the location of each piece on the board. </w:t>
      </w:r>
      <w:r w:rsidR="006B1966">
        <w:t xml:space="preserve">E.G. </w:t>
      </w:r>
      <w:commentRangeStart w:id="2"/>
      <w:r w:rsidR="006B1966" w:rsidRPr="006B1966">
        <w:t>{'white': [[3, 1, 1</w:t>
      </w:r>
      <w:proofErr w:type="gramStart"/>
      <w:r w:rsidR="006B1966" w:rsidRPr="006B1966">
        <w:t>]</w:t>
      </w:r>
      <w:r w:rsidR="006B1966">
        <w:t>,[</w:t>
      </w:r>
      <w:proofErr w:type="gramEnd"/>
      <w:r w:rsidR="006B1966">
        <w:t>3,4,4]</w:t>
      </w:r>
      <w:r w:rsidR="006B1966" w:rsidRPr="006B1966">
        <w:t>],'black': [[1, 3, 3]]}</w:t>
      </w:r>
      <w:commentRangeEnd w:id="2"/>
      <w:r w:rsidR="00607C0C">
        <w:rPr>
          <w:rStyle w:val="CommentReference"/>
        </w:rPr>
        <w:commentReference w:id="2"/>
      </w:r>
      <w:r w:rsidR="00D47498">
        <w:t xml:space="preserve">. </w:t>
      </w:r>
    </w:p>
    <w:p w14:paraId="13558335" w14:textId="1FFEC82E" w:rsidR="006B1966" w:rsidRDefault="000033E9" w:rsidP="006B1966">
      <w:pPr>
        <w:pStyle w:val="ListParagraph"/>
        <w:numPr>
          <w:ilvl w:val="1"/>
          <w:numId w:val="1"/>
        </w:numPr>
      </w:pPr>
      <w:r>
        <w:t xml:space="preserve">Note: the board setup </w:t>
      </w:r>
      <w:r w:rsidR="00196C3B">
        <w:t>recorded each piece as a stack</w:t>
      </w:r>
      <w:r w:rsidR="00F24923">
        <w:t xml:space="preserve">, and recorded its colour, stack </w:t>
      </w:r>
      <w:r w:rsidR="00196C3B">
        <w:t xml:space="preserve">size n, </w:t>
      </w:r>
      <w:r w:rsidR="00F24923">
        <w:t>and coordinates x and y</w:t>
      </w:r>
      <w:r>
        <w:t xml:space="preserve">. </w:t>
      </w:r>
    </w:p>
    <w:p w14:paraId="531CB097" w14:textId="1259787C" w:rsidR="00D171B6" w:rsidRDefault="00B51CF1" w:rsidP="00D171B6">
      <w:pPr>
        <w:pStyle w:val="ListParagraph"/>
        <w:numPr>
          <w:ilvl w:val="0"/>
          <w:numId w:val="1"/>
        </w:numPr>
      </w:pPr>
      <w:r w:rsidRPr="00380EAD">
        <w:rPr>
          <w:b/>
          <w:bCs/>
        </w:rPr>
        <w:t>Actions</w:t>
      </w:r>
      <w:r>
        <w:t xml:space="preserve">: </w:t>
      </w:r>
      <w:r w:rsidR="008F34EE">
        <w:t>Our assumed action space included</w:t>
      </w:r>
      <w:r w:rsidR="003A6FC7">
        <w:t>, for each white stack</w:t>
      </w:r>
      <w:r w:rsidR="00AC68E9">
        <w:t>,</w:t>
      </w:r>
      <w:r w:rsidR="008F34EE">
        <w:t xml:space="preserve"> </w:t>
      </w:r>
      <w:r w:rsidR="00125E90">
        <w:t xml:space="preserve">moving up to n </w:t>
      </w:r>
      <w:del w:id="3" w:author="Josh Whitham" w:date="2020-04-06T18:09:00Z">
        <w:r w:rsidR="00125E90" w:rsidDel="00607C0C">
          <w:delText xml:space="preserve">pieces </w:delText>
        </w:r>
      </w:del>
      <w:ins w:id="4" w:author="Josh Whitham" w:date="2020-04-06T18:09:00Z">
        <w:r w:rsidR="00607C0C">
          <w:t>tokens</w:t>
        </w:r>
        <w:r w:rsidR="00607C0C">
          <w:t xml:space="preserve"> </w:t>
        </w:r>
      </w:ins>
      <w:r w:rsidR="00125E90">
        <w:t>(n is the size of the stack) up to n spaces left, right, up or down</w:t>
      </w:r>
      <w:r w:rsidR="008F34EE">
        <w:t xml:space="preserve">; and </w:t>
      </w:r>
      <w:r w:rsidR="00125E90">
        <w:t xml:space="preserve">exploding </w:t>
      </w:r>
      <w:r w:rsidR="003A6FC7">
        <w:t>the stack.</w:t>
      </w:r>
    </w:p>
    <w:p w14:paraId="3729BEA4" w14:textId="24C96505" w:rsidR="003A6FC7" w:rsidRDefault="003A6FC7" w:rsidP="003A6FC7">
      <w:pPr>
        <w:pStyle w:val="ListParagraph"/>
        <w:numPr>
          <w:ilvl w:val="1"/>
          <w:numId w:val="1"/>
        </w:numPr>
      </w:pPr>
      <w:r>
        <w:t xml:space="preserve">Note that the action space </w:t>
      </w:r>
      <w:r w:rsidR="00AC68E9">
        <w:t xml:space="preserve">was </w:t>
      </w:r>
      <w:r>
        <w:t xml:space="preserve">restricted by what are legal moves. </w:t>
      </w:r>
      <w:r w:rsidR="00380EAD">
        <w:t>Illegal moves included:</w:t>
      </w:r>
      <w:r w:rsidR="00D171B6">
        <w:t xml:space="preserve"> mov</w:t>
      </w:r>
      <w:r w:rsidR="00380EAD">
        <w:t xml:space="preserve">ing </w:t>
      </w:r>
      <w:del w:id="5" w:author="Josh Whitham" w:date="2020-04-06T18:09:00Z">
        <w:r w:rsidR="00380EAD" w:rsidDel="00607C0C">
          <w:delText>pieces</w:delText>
        </w:r>
        <w:r w:rsidR="00D171B6" w:rsidDel="00607C0C">
          <w:delText xml:space="preserve"> </w:delText>
        </w:r>
      </w:del>
      <w:ins w:id="6" w:author="Josh Whitham" w:date="2020-04-06T18:09:00Z">
        <w:r w:rsidR="00607C0C">
          <w:t>stacks</w:t>
        </w:r>
        <w:r w:rsidR="00607C0C">
          <w:t xml:space="preserve"> </w:t>
        </w:r>
      </w:ins>
      <w:r w:rsidR="00D171B6">
        <w:t xml:space="preserve">off the board, </w:t>
      </w:r>
      <w:del w:id="7" w:author="Josh Whitham" w:date="2020-04-06T18:09:00Z">
        <w:r w:rsidR="00380EAD" w:rsidDel="00607C0C">
          <w:delText xml:space="preserve">and </w:delText>
        </w:r>
      </w:del>
      <w:r w:rsidR="00380EAD">
        <w:t xml:space="preserve">moving white </w:t>
      </w:r>
      <w:del w:id="8" w:author="Josh Whitham" w:date="2020-04-06T18:09:00Z">
        <w:r w:rsidR="00380EAD" w:rsidDel="00607C0C">
          <w:delText xml:space="preserve">pieces </w:delText>
        </w:r>
      </w:del>
      <w:ins w:id="9" w:author="Josh Whitham" w:date="2020-04-06T18:09:00Z">
        <w:r w:rsidR="00607C0C">
          <w:t>stacks</w:t>
        </w:r>
        <w:r w:rsidR="00607C0C">
          <w:t xml:space="preserve"> </w:t>
        </w:r>
      </w:ins>
      <w:r w:rsidR="00380EAD">
        <w:t>onto</w:t>
      </w:r>
      <w:ins w:id="10" w:author="Josh Whitham" w:date="2020-04-06T18:09:00Z">
        <w:r w:rsidR="00607C0C">
          <w:t xml:space="preserve"> a</w:t>
        </w:r>
      </w:ins>
      <w:r w:rsidR="00380EAD">
        <w:t xml:space="preserve"> </w:t>
      </w:r>
      <w:r w:rsidR="00D171B6">
        <w:t xml:space="preserve">black </w:t>
      </w:r>
      <w:del w:id="11" w:author="Josh Whitham" w:date="2020-04-06T18:09:00Z">
        <w:r w:rsidR="00D171B6" w:rsidDel="00607C0C">
          <w:delText>piece</w:delText>
        </w:r>
      </w:del>
      <w:ins w:id="12" w:author="Josh Whitham" w:date="2020-04-06T18:09:00Z">
        <w:r w:rsidR="00607C0C">
          <w:t xml:space="preserve">stack and not moving the </w:t>
        </w:r>
      </w:ins>
      <w:ins w:id="13" w:author="Josh Whitham" w:date="2020-04-06T18:10:00Z">
        <w:r w:rsidR="00607C0C">
          <w:t>white stack</w:t>
        </w:r>
      </w:ins>
      <w:r w:rsidR="00380EAD">
        <w:t>.</w:t>
      </w:r>
      <w:del w:id="14" w:author="Josh Whitham" w:date="2020-04-06T18:10:00Z">
        <w:r w:rsidR="00380EAD" w:rsidDel="00607C0C">
          <w:delText xml:space="preserve"> </w:delText>
        </w:r>
      </w:del>
    </w:p>
    <w:p w14:paraId="236A1400" w14:textId="3A4D093F" w:rsidR="00B51CF1" w:rsidRDefault="00B51CF1" w:rsidP="00B51CF1">
      <w:pPr>
        <w:pStyle w:val="ListParagraph"/>
        <w:numPr>
          <w:ilvl w:val="0"/>
          <w:numId w:val="1"/>
        </w:numPr>
      </w:pPr>
      <w:r w:rsidRPr="00380EAD">
        <w:rPr>
          <w:b/>
          <w:bCs/>
        </w:rPr>
        <w:t>Goal tests</w:t>
      </w:r>
      <w:r>
        <w:t>:</w:t>
      </w:r>
      <w:r w:rsidR="00380EAD">
        <w:t xml:space="preserve"> </w:t>
      </w:r>
      <w:r w:rsidR="004E4995">
        <w:t>T</w:t>
      </w:r>
      <w:r w:rsidR="00380EAD">
        <w:t xml:space="preserve">he goal test we used what a state where there </w:t>
      </w:r>
      <w:r w:rsidR="004E4995">
        <w:t xml:space="preserve">were </w:t>
      </w:r>
      <w:r w:rsidR="00380EAD">
        <w:t xml:space="preserve">no black pieces remaining. </w:t>
      </w:r>
      <w:r w:rsidR="004E4995">
        <w:t>The rules noted that</w:t>
      </w:r>
      <w:r w:rsidR="00196E1D">
        <w:t xml:space="preserve">, even if all the white pieces are destroyed, it still counts as a win if all black pieces are removed. </w:t>
      </w:r>
      <w:r w:rsidR="004E4995">
        <w:t xml:space="preserve">As such, the goal state is simply all black pieces are exploded. </w:t>
      </w:r>
    </w:p>
    <w:p w14:paraId="30413498" w14:textId="3C086DDE" w:rsidR="00024C99" w:rsidRDefault="00B51CF1" w:rsidP="00881328">
      <w:pPr>
        <w:pStyle w:val="ListParagraph"/>
        <w:numPr>
          <w:ilvl w:val="0"/>
          <w:numId w:val="1"/>
        </w:numPr>
      </w:pPr>
      <w:r w:rsidRPr="00881328">
        <w:rPr>
          <w:b/>
          <w:bCs/>
        </w:rPr>
        <w:t>Path costs</w:t>
      </w:r>
      <w:r>
        <w:t xml:space="preserve">: </w:t>
      </w:r>
      <w:r w:rsidR="00196E1D">
        <w:t xml:space="preserve">our algorithm does not </w:t>
      </w:r>
      <w:r w:rsidR="00881328">
        <w:t xml:space="preserve">explicitly use a path cost, but it does use a heuristic which is outlined below. </w:t>
      </w:r>
    </w:p>
    <w:p w14:paraId="49AAC432" w14:textId="1DE1A66E" w:rsidR="004756D9" w:rsidRPr="00C3756B" w:rsidRDefault="004E4995" w:rsidP="004756D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Choice of </w:t>
      </w:r>
      <w:r w:rsidR="004756D9" w:rsidRPr="00C3756B">
        <w:rPr>
          <w:b/>
          <w:bCs/>
          <w:u w:val="single"/>
        </w:rPr>
        <w:t>search algorith</w:t>
      </w:r>
      <w:r>
        <w:rPr>
          <w:b/>
          <w:bCs/>
          <w:u w:val="single"/>
        </w:rPr>
        <w:t>m</w:t>
      </w:r>
      <w:r w:rsidR="004756D9" w:rsidRPr="00C3756B">
        <w:rPr>
          <w:b/>
          <w:bCs/>
          <w:u w:val="single"/>
        </w:rPr>
        <w:t>, and why</w:t>
      </w:r>
    </w:p>
    <w:p w14:paraId="4BE626E6" w14:textId="28420E09" w:rsidR="00CF385D" w:rsidRDefault="004E4995" w:rsidP="004756D9">
      <w:r>
        <w:t xml:space="preserve">For the next step </w:t>
      </w:r>
      <w:r w:rsidR="00405891">
        <w:t xml:space="preserve">we considered a number of </w:t>
      </w:r>
      <w:r w:rsidR="00BA5D2A">
        <w:t>algorithms</w:t>
      </w:r>
      <w:r w:rsidR="00405891">
        <w:t xml:space="preserve">, and choose the one we </w:t>
      </w:r>
      <w:r w:rsidR="0008223F">
        <w:t>believed</w:t>
      </w:r>
      <w:r w:rsidR="00405891">
        <w:t xml:space="preserve"> was most appropriate. The key algorithms we considered included: </w:t>
      </w:r>
      <w:r w:rsidR="00CF385D">
        <w:t xml:space="preserve">breadth </w:t>
      </w:r>
      <w:r w:rsidR="00BA5D2A">
        <w:t>first search, depth first search,</w:t>
      </w:r>
      <w:r w:rsidR="00CF385D">
        <w:t xml:space="preserve"> </w:t>
      </w:r>
      <w:r w:rsidR="00505DEC">
        <w:t xml:space="preserve">greedy </w:t>
      </w:r>
      <w:r w:rsidR="00CF385D">
        <w:t>b</w:t>
      </w:r>
      <w:r w:rsidR="00BA5D2A">
        <w:t>est first search and A*</w:t>
      </w:r>
      <w:r w:rsidR="00CF385D">
        <w:t xml:space="preserve"> search</w:t>
      </w:r>
      <w:r w:rsidR="00BA5D2A">
        <w:t>.</w:t>
      </w:r>
      <w:r w:rsidR="00CF385D">
        <w:t xml:space="preserve"> </w:t>
      </w:r>
      <w:r w:rsidR="00BA5D2A">
        <w:t xml:space="preserve"> </w:t>
      </w:r>
    </w:p>
    <w:p w14:paraId="2664F42C" w14:textId="6501F2BF" w:rsidR="004173CF" w:rsidRDefault="00C228E1" w:rsidP="004756D9">
      <w:r>
        <w:t>As the branching factor of this problem can be quite high and the search space can quickly get quite large, w</w:t>
      </w:r>
      <w:r w:rsidR="00CF385D">
        <w:t xml:space="preserve">e initially discarded </w:t>
      </w:r>
      <w:r w:rsidR="003413C5">
        <w:t xml:space="preserve">both </w:t>
      </w:r>
      <w:r w:rsidR="00AE260C">
        <w:t xml:space="preserve">breadth first search and depth first search </w:t>
      </w:r>
      <w:r>
        <w:t xml:space="preserve">as they were likely only able to answer simple </w:t>
      </w:r>
      <w:r w:rsidR="004173CF">
        <w:t xml:space="preserve">test case. </w:t>
      </w:r>
      <w:r w:rsidR="00DA307D">
        <w:t xml:space="preserve">Also, we thought that this </w:t>
      </w:r>
      <w:r w:rsidR="00A17C5B">
        <w:t>problem</w:t>
      </w:r>
      <w:r w:rsidR="00DA307D">
        <w:t xml:space="preserve"> could make use of a heuristic </w:t>
      </w:r>
      <w:r w:rsidR="00A17C5B">
        <w:t xml:space="preserve">function. </w:t>
      </w:r>
    </w:p>
    <w:p w14:paraId="57EA7836" w14:textId="0E0E5863" w:rsidR="00881328" w:rsidRDefault="00A17C5B" w:rsidP="004756D9">
      <w:r>
        <w:t>So, f</w:t>
      </w:r>
      <w:r w:rsidR="00D44B6A">
        <w:t>rom here we decided to use a</w:t>
      </w:r>
      <w:r w:rsidR="00505DEC">
        <w:t>n</w:t>
      </w:r>
      <w:r w:rsidR="00D44B6A">
        <w:t xml:space="preserve"> </w:t>
      </w:r>
      <w:r w:rsidR="00505DEC">
        <w:t>algorithm</w:t>
      </w:r>
      <w:r w:rsidR="00D44B6A">
        <w:t xml:space="preserve"> based largely on </w:t>
      </w:r>
      <w:r w:rsidR="00FF1ED7">
        <w:t>greedy best first search algorithm using a custom heuristic to decide which nod</w:t>
      </w:r>
      <w:r w:rsidR="000D5D07">
        <w:t>es to expand next.  We cho</w:t>
      </w:r>
      <w:r w:rsidR="001E2068">
        <w:t>o</w:t>
      </w:r>
      <w:r w:rsidR="000D5D07">
        <w:t xml:space="preserve">se this algorithm because </w:t>
      </w:r>
      <w:r w:rsidR="001E2068">
        <w:t xml:space="preserve">we </w:t>
      </w:r>
      <w:r w:rsidR="000D5D07">
        <w:t xml:space="preserve">believed for this problem the history of getting to a state was not overly important, nor was the cost to get there. </w:t>
      </w:r>
    </w:p>
    <w:p w14:paraId="7155BBD0" w14:textId="2AA67AC3" w:rsidR="00811244" w:rsidRDefault="00811244" w:rsidP="00811244">
      <w:r>
        <w:t xml:space="preserve">The </w:t>
      </w:r>
      <w:r w:rsidRPr="002F28D4">
        <w:rPr>
          <w:b/>
          <w:bCs/>
        </w:rPr>
        <w:t>heuristic function</w:t>
      </w:r>
      <w:r>
        <w:t xml:space="preserve"> </w:t>
      </w:r>
      <w:r w:rsidR="00505DEC">
        <w:t xml:space="preserve">we </w:t>
      </w:r>
      <w:r w:rsidR="00982D14">
        <w:t xml:space="preserve">used was one which measures the </w:t>
      </w:r>
      <w:r w:rsidR="00145542">
        <w:t>Manhattan</w:t>
      </w:r>
      <w:r w:rsidR="00982D14">
        <w:t xml:space="preserve"> distance between each white piece and each black piece, then </w:t>
      </w:r>
      <w:r w:rsidR="001F5D07">
        <w:t>subtracted</w:t>
      </w:r>
      <w:r w:rsidR="00982D14">
        <w:t xml:space="preserve"> the distance between the white pieces. Our thought process was that we wanted to </w:t>
      </w:r>
      <w:r w:rsidR="00145542">
        <w:t>spread out</w:t>
      </w:r>
      <w:r w:rsidR="00982D14">
        <w:t xml:space="preserve"> the white pieces </w:t>
      </w:r>
      <w:r w:rsidR="001F5D07">
        <w:t>(</w:t>
      </w:r>
      <w:r w:rsidR="00982D14">
        <w:t xml:space="preserve">to </w:t>
      </w:r>
      <w:r w:rsidR="00DA3CBF">
        <w:t xml:space="preserve">ensure all the black pieces </w:t>
      </w:r>
      <w:r w:rsidR="00DA3CBF">
        <w:lastRenderedPageBreak/>
        <w:t xml:space="preserve">get removed </w:t>
      </w:r>
      <w:r w:rsidR="001F5D07">
        <w:t xml:space="preserve">when exploded) </w:t>
      </w:r>
      <w:r w:rsidR="00DA3CBF">
        <w:t xml:space="preserve">while also moving the white pieces towards black pieces to explode them. </w:t>
      </w:r>
    </w:p>
    <w:p w14:paraId="1B7845AD" w14:textId="41FF9A26" w:rsidR="00DA3CBF" w:rsidRDefault="00DA3CBF" w:rsidP="00811244">
      <w:r>
        <w:t xml:space="preserve">The heuristic still allows for stacks to form to jump over pieces as needed, however it looks at </w:t>
      </w:r>
      <w:r w:rsidR="00145542">
        <w:t xml:space="preserve">many options before that. </w:t>
      </w:r>
    </w:p>
    <w:p w14:paraId="51F165D0" w14:textId="3C0137C7" w:rsidR="00811244" w:rsidRDefault="00755EE5" w:rsidP="00811244">
      <w:r>
        <w:t xml:space="preserve">This heuristic is unlikely to be </w:t>
      </w:r>
      <w:r w:rsidRPr="002F28D4">
        <w:rPr>
          <w:b/>
          <w:bCs/>
        </w:rPr>
        <w:t>admissible</w:t>
      </w:r>
      <w:r>
        <w:t xml:space="preserve"> as </w:t>
      </w:r>
      <w:r w:rsidR="00111AD9">
        <w:t xml:space="preserve">it does not closely represent the cost of reaching the goal. It is more a method of directing the search </w:t>
      </w:r>
      <w:r w:rsidR="00251CC4">
        <w:t xml:space="preserve">in a way that we believe will cut down the search time. </w:t>
      </w:r>
    </w:p>
    <w:p w14:paraId="0141EE10" w14:textId="7B061924" w:rsidR="00811244" w:rsidRDefault="00251CC4" w:rsidP="004756D9">
      <w:r>
        <w:t xml:space="preserve">The efficiency, completeness and </w:t>
      </w:r>
      <w:r w:rsidR="004E4486">
        <w:t>optimality</w:t>
      </w:r>
      <w:r>
        <w:t xml:space="preserve"> of our solution are discussed below:</w:t>
      </w:r>
    </w:p>
    <w:p w14:paraId="54A59EC1" w14:textId="385849CF" w:rsidR="000D5D07" w:rsidRDefault="000D5D07" w:rsidP="00251CC4">
      <w:pPr>
        <w:pStyle w:val="ListParagraph"/>
        <w:numPr>
          <w:ilvl w:val="0"/>
          <w:numId w:val="2"/>
        </w:numPr>
      </w:pPr>
      <w:r w:rsidRPr="00251CC4">
        <w:rPr>
          <w:b/>
          <w:bCs/>
        </w:rPr>
        <w:t>Efficiency</w:t>
      </w:r>
      <w:r>
        <w:t xml:space="preserve"> – </w:t>
      </w:r>
      <w:r w:rsidR="00EA3B32">
        <w:t>the space and time complexity of this algorithm is generally O(</w:t>
      </w:r>
      <w:proofErr w:type="spellStart"/>
      <w:r w:rsidR="00EA3B32">
        <w:t>b</w:t>
      </w:r>
      <w:r w:rsidR="00EA3B32" w:rsidRPr="00251CC4">
        <w:rPr>
          <w:vertAlign w:val="superscript"/>
        </w:rPr>
        <w:t>m</w:t>
      </w:r>
      <w:proofErr w:type="spellEnd"/>
      <w:r w:rsidR="00EA3B32">
        <w:t xml:space="preserve">), where </w:t>
      </w:r>
      <w:r w:rsidR="00BE0C08">
        <w:t xml:space="preserve">b is the branching factor and m is the maximum depth of the search tree. </w:t>
      </w:r>
      <w:r w:rsidR="00FC66A0">
        <w:t xml:space="preserve">In the worst case the algorithm will look at all </w:t>
      </w:r>
      <w:proofErr w:type="spellStart"/>
      <w:r w:rsidR="00FC66A0">
        <w:t>b</w:t>
      </w:r>
      <w:r w:rsidR="00FC66A0" w:rsidRPr="00251CC4">
        <w:rPr>
          <w:vertAlign w:val="superscript"/>
        </w:rPr>
        <w:t>m</w:t>
      </w:r>
      <w:proofErr w:type="spellEnd"/>
      <w:r w:rsidR="00FC66A0">
        <w:t xml:space="preserve"> nodes and need</w:t>
      </w:r>
      <w:del w:id="15" w:author="Josh Whitham" w:date="2020-04-06T18:12:00Z">
        <w:r w:rsidR="00FC66A0" w:rsidDel="00CF15AD">
          <w:delText>s</w:delText>
        </w:r>
      </w:del>
      <w:r w:rsidR="00FC66A0">
        <w:t xml:space="preserve"> to hold them all in memory. </w:t>
      </w:r>
    </w:p>
    <w:p w14:paraId="35B9B960" w14:textId="17AD8525" w:rsidR="000D5D07" w:rsidRDefault="000D5D07" w:rsidP="00251CC4">
      <w:pPr>
        <w:pStyle w:val="ListParagraph"/>
        <w:numPr>
          <w:ilvl w:val="0"/>
          <w:numId w:val="2"/>
        </w:numPr>
      </w:pPr>
      <w:commentRangeStart w:id="16"/>
      <w:r w:rsidRPr="00251CC4">
        <w:rPr>
          <w:b/>
          <w:bCs/>
        </w:rPr>
        <w:t>Completeness</w:t>
      </w:r>
      <w:r>
        <w:t xml:space="preserve"> – </w:t>
      </w:r>
      <w:r w:rsidR="00FC66A0">
        <w:t>greedy</w:t>
      </w:r>
      <w:r w:rsidR="00BF30BE">
        <w:t xml:space="preserve"> search in general is not complete, as it can get caught in loops. </w:t>
      </w:r>
      <w:r w:rsidR="00396486">
        <w:t xml:space="preserve">It may be possible for it to get stuck in loops </w:t>
      </w:r>
      <w:r w:rsidR="00C77934">
        <w:t xml:space="preserve">for this specific problem, however our testing so far has not found any such cases. One way to improve this and ensure completeness would be to add a cost of an action/ cost of moves to a given state i.e. A*. But as </w:t>
      </w:r>
      <w:r w:rsidR="00BA3AEF">
        <w:t xml:space="preserve">this has </w:t>
      </w:r>
      <w:proofErr w:type="gramStart"/>
      <w:r w:rsidR="00BA3AEF">
        <w:t>worked</w:t>
      </w:r>
      <w:proofErr w:type="gramEnd"/>
      <w:r w:rsidR="00BA3AEF">
        <w:t xml:space="preserve"> we did not implement this additional functionality as it did not seem needed. </w:t>
      </w:r>
      <w:commentRangeEnd w:id="16"/>
      <w:r w:rsidR="00CF15AD">
        <w:rPr>
          <w:rStyle w:val="CommentReference"/>
        </w:rPr>
        <w:commentReference w:id="16"/>
      </w:r>
    </w:p>
    <w:p w14:paraId="3E70FD1E" w14:textId="7FFE5C71" w:rsidR="000D5D07" w:rsidRDefault="000D5D07" w:rsidP="00251CC4">
      <w:pPr>
        <w:pStyle w:val="ListParagraph"/>
        <w:numPr>
          <w:ilvl w:val="0"/>
          <w:numId w:val="2"/>
        </w:numPr>
      </w:pPr>
      <w:commentRangeStart w:id="17"/>
      <w:r w:rsidRPr="00251CC4">
        <w:rPr>
          <w:b/>
          <w:bCs/>
        </w:rPr>
        <w:t>Optimality</w:t>
      </w:r>
      <w:r>
        <w:t xml:space="preserve"> </w:t>
      </w:r>
      <w:proofErr w:type="gramStart"/>
      <w:r>
        <w:t xml:space="preserve">– </w:t>
      </w:r>
      <w:r w:rsidR="003071FE">
        <w:t xml:space="preserve"> the</w:t>
      </w:r>
      <w:proofErr w:type="gramEnd"/>
      <w:r w:rsidR="003071FE">
        <w:t xml:space="preserve"> algorithm we implemented does not </w:t>
      </w:r>
      <w:r w:rsidR="005F3F15">
        <w:t xml:space="preserve">record the actions taken to get to a specific node (like A*) and as such it does not have a mechanism to ensure optimality. Our algorithm is not optimal. </w:t>
      </w:r>
      <w:commentRangeEnd w:id="17"/>
      <w:r w:rsidR="00CF15AD">
        <w:rPr>
          <w:rStyle w:val="CommentReference"/>
        </w:rPr>
        <w:commentReference w:id="17"/>
      </w:r>
    </w:p>
    <w:p w14:paraId="7CF14373" w14:textId="77777777" w:rsidR="00D516A7" w:rsidRDefault="00D516A7" w:rsidP="004756D9">
      <w:pPr>
        <w:rPr>
          <w:b/>
          <w:bCs/>
        </w:rPr>
      </w:pPr>
      <w:r>
        <w:rPr>
          <w:b/>
          <w:bCs/>
        </w:rPr>
        <w:t>Features</w:t>
      </w:r>
      <w:r w:rsidR="004756D9" w:rsidRPr="008031B4">
        <w:rPr>
          <w:b/>
          <w:bCs/>
        </w:rPr>
        <w:t xml:space="preserve"> of the problem and your program's input impact your program's time and space requirement</w:t>
      </w:r>
      <w:r>
        <w:rPr>
          <w:b/>
          <w:bCs/>
        </w:rPr>
        <w:t>.</w:t>
      </w:r>
    </w:p>
    <w:p w14:paraId="3C148266" w14:textId="46A4D84D" w:rsidR="00AD0516" w:rsidRPr="00D516A7" w:rsidRDefault="004756D9" w:rsidP="004756D9">
      <w:r w:rsidRPr="00D516A7">
        <w:rPr>
          <w:highlight w:val="yellow"/>
        </w:rPr>
        <w:t>You might discuss the branching factor and depth of your search tree, and explain any other</w:t>
      </w:r>
      <w:r w:rsidR="00024C99" w:rsidRPr="00D516A7">
        <w:rPr>
          <w:highlight w:val="yellow"/>
        </w:rPr>
        <w:t xml:space="preserve"> </w:t>
      </w:r>
      <w:r w:rsidRPr="00D516A7">
        <w:rPr>
          <w:highlight w:val="yellow"/>
        </w:rPr>
        <w:t>features of the input which a</w:t>
      </w:r>
      <w:r w:rsidR="00024C99" w:rsidRPr="00D516A7">
        <w:rPr>
          <w:highlight w:val="yellow"/>
        </w:rPr>
        <w:t>ff</w:t>
      </w:r>
      <w:r w:rsidRPr="00D516A7">
        <w:rPr>
          <w:highlight w:val="yellow"/>
        </w:rPr>
        <w:t>ect the time and space complexity of your algorithm</w:t>
      </w:r>
    </w:p>
    <w:p w14:paraId="5855AEE2" w14:textId="7B0B8FF9" w:rsidR="00D03559" w:rsidRDefault="00A245FE" w:rsidP="00AD0516">
      <w:r>
        <w:t xml:space="preserve">A </w:t>
      </w:r>
      <w:r w:rsidR="005951DE">
        <w:t>key factor</w:t>
      </w:r>
      <w:r w:rsidR="00001642">
        <w:t xml:space="preserve"> which impact</w:t>
      </w:r>
      <w:r w:rsidR="00FC59AD">
        <w:t>s</w:t>
      </w:r>
      <w:r w:rsidR="00001642">
        <w:t xml:space="preserve"> the time requirement of our algorithm </w:t>
      </w:r>
      <w:r>
        <w:t>is</w:t>
      </w:r>
      <w:r w:rsidR="00001642">
        <w:t xml:space="preserve"> the number of white pieces</w:t>
      </w:r>
      <w:r>
        <w:t xml:space="preserve"> on the board.</w:t>
      </w:r>
      <w:r w:rsidR="005951DE">
        <w:t xml:space="preserve">  </w:t>
      </w:r>
      <w:r w:rsidR="00D03559">
        <w:t>As the number of white pieces increase, the branching factor of the algorithm increases</w:t>
      </w:r>
      <w:r w:rsidR="004E4486">
        <w:t xml:space="preserve"> which leads to a higher time complexity, noting O(</w:t>
      </w:r>
      <w:proofErr w:type="spellStart"/>
      <w:r w:rsidR="004E4486">
        <w:t>b</w:t>
      </w:r>
      <w:r w:rsidR="004E4486" w:rsidRPr="00251CC4">
        <w:rPr>
          <w:vertAlign w:val="superscript"/>
        </w:rPr>
        <w:t>m</w:t>
      </w:r>
      <w:proofErr w:type="spellEnd"/>
      <w:r w:rsidR="004E4486">
        <w:t xml:space="preserve">). </w:t>
      </w:r>
    </w:p>
    <w:p w14:paraId="685B05D6" w14:textId="7EAF7111" w:rsidR="00AD0516" w:rsidRDefault="00FC2909" w:rsidP="004A0062">
      <w:r>
        <w:t xml:space="preserve">Similarly, as the difficulty of the problem increases (i.e. the number of pieces or the need for pieces to jump to solve the problem) the </w:t>
      </w:r>
      <w:r w:rsidR="00BF1D9A">
        <w:t xml:space="preserve">time requirement will also increase. </w:t>
      </w:r>
      <w:commentRangeStart w:id="18"/>
      <w:r w:rsidR="00BF1D9A">
        <w:t>This is largely because our heuristic does not encourage stacks</w:t>
      </w:r>
      <w:ins w:id="19" w:author="Josh Whitham" w:date="2020-04-06T18:40:00Z">
        <w:r w:rsidR="009D2664">
          <w:t xml:space="preserve"> (of more than 1 token)</w:t>
        </w:r>
      </w:ins>
      <w:r w:rsidR="00BF1D9A">
        <w:t xml:space="preserve">, and so if a stack is needed it will </w:t>
      </w:r>
      <w:r w:rsidR="004A0062">
        <w:t xml:space="preserve">need to process many nodes before a solution is found. </w:t>
      </w:r>
      <w:commentRangeEnd w:id="18"/>
      <w:r w:rsidR="00095E80">
        <w:rPr>
          <w:rStyle w:val="CommentReference"/>
        </w:rPr>
        <w:commentReference w:id="18"/>
      </w:r>
    </w:p>
    <w:p w14:paraId="241D9407" w14:textId="1DC49C00" w:rsidR="004A0062" w:rsidRDefault="004A0062" w:rsidP="004A0062"/>
    <w:p w14:paraId="1AA15C1B" w14:textId="610D1519" w:rsidR="004A0062" w:rsidRDefault="005951DE" w:rsidP="004A0062">
      <w:r w:rsidRPr="005951DE">
        <w:rPr>
          <w:highlight w:val="yellow"/>
        </w:rPr>
        <w:t>[any other thoughts??]</w:t>
      </w:r>
      <w:ins w:id="20" w:author="Josh Whitham" w:date="2020-04-06T18:49:00Z">
        <w:r w:rsidR="00D20348">
          <w:t xml:space="preserve"> – not at the moment. Great work! If I have anything over the next day I’ll let you know.</w:t>
        </w:r>
      </w:ins>
      <w:bookmarkStart w:id="21" w:name="_GoBack"/>
      <w:bookmarkEnd w:id="21"/>
    </w:p>
    <w:p w14:paraId="1DAAF896" w14:textId="430F4FDC" w:rsidR="004A0062" w:rsidRDefault="004A0062" w:rsidP="004A0062"/>
    <w:p w14:paraId="3D777BB2" w14:textId="77777777" w:rsidR="004A0062" w:rsidRDefault="004A0062" w:rsidP="004A0062"/>
    <w:p w14:paraId="06558593" w14:textId="19F21579" w:rsidR="00AD0516" w:rsidRDefault="00AD0516" w:rsidP="00AD0516"/>
    <w:p w14:paraId="772E77DA" w14:textId="4CB8EF8A" w:rsidR="00AD0516" w:rsidRDefault="00AD0516" w:rsidP="00AD0516"/>
    <w:p w14:paraId="6DCA5905" w14:textId="06C6177F" w:rsidR="00AD0516" w:rsidRDefault="00AD0516" w:rsidP="00AD0516"/>
    <w:sectPr w:rsidR="00AD0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Josh Whitham" w:date="2020-04-06T18:04:00Z" w:initials="JW">
    <w:p w14:paraId="6229CA58" w14:textId="77777777" w:rsidR="00607C0C" w:rsidRDefault="00607C0C">
      <w:pPr>
        <w:pStyle w:val="CommentText"/>
      </w:pPr>
      <w:r>
        <w:rPr>
          <w:rStyle w:val="CommentReference"/>
        </w:rPr>
        <w:annotationRef/>
      </w:r>
      <w:r>
        <w:t xml:space="preserve">Might want to change this to </w:t>
      </w:r>
    </w:p>
    <w:p w14:paraId="198F21FA" w14:textId="5F89A5DD" w:rsidR="00607C0C" w:rsidRDefault="00607C0C" w:rsidP="00607C0C">
      <w:pPr>
        <w:pStyle w:val="CommentText"/>
      </w:pPr>
      <w:r>
        <w:t>{‘white’: {(1, 1): 3, (4, 4): 3}, ‘black’: {(3, 3): 1}}</w:t>
      </w:r>
    </w:p>
    <w:p w14:paraId="232D5010" w14:textId="5382E4A0" w:rsidR="00607C0C" w:rsidRDefault="00607C0C" w:rsidP="00607C0C">
      <w:pPr>
        <w:pStyle w:val="CommentText"/>
      </w:pPr>
      <w:r>
        <w:t xml:space="preserve">If we’re submitting my code. </w:t>
      </w:r>
    </w:p>
  </w:comment>
  <w:comment w:id="16" w:author="Josh Whitham" w:date="2020-04-06T18:14:00Z" w:initials="JW">
    <w:p w14:paraId="3966C112" w14:textId="6EB2FFC7" w:rsidR="00CF15AD" w:rsidRDefault="00CF15AD">
      <w:pPr>
        <w:pStyle w:val="CommentText"/>
      </w:pPr>
      <w:r>
        <w:rPr>
          <w:rStyle w:val="CommentReference"/>
        </w:rPr>
        <w:annotationRef/>
      </w:r>
      <w:r>
        <w:t xml:space="preserve">I need to go away and look up how </w:t>
      </w:r>
      <w:proofErr w:type="spellStart"/>
      <w:r>
        <w:t>completeless</w:t>
      </w:r>
      <w:proofErr w:type="spellEnd"/>
      <w:r>
        <w:t xml:space="preserve"> is defined again, but I just want to point out that the algorithm is keeping track of ‘explored’ nodes, so it should not be revisiting states where the board looks exactly the same. </w:t>
      </w:r>
    </w:p>
  </w:comment>
  <w:comment w:id="17" w:author="Josh Whitham" w:date="2020-04-06T18:17:00Z" w:initials="JW">
    <w:p w14:paraId="09786F77" w14:textId="77777777" w:rsidR="00095E80" w:rsidRDefault="00CF15AD" w:rsidP="00095E80">
      <w:pPr>
        <w:pStyle w:val="CommentText"/>
      </w:pPr>
      <w:r>
        <w:rPr>
          <w:rStyle w:val="CommentReference"/>
        </w:rPr>
        <w:annotationRef/>
      </w:r>
      <w:r w:rsidR="00095E80">
        <w:t xml:space="preserve">Maybe here you could say ‘…does not record the </w:t>
      </w:r>
      <w:r w:rsidR="00095E80" w:rsidRPr="00095E80">
        <w:rPr>
          <w:b/>
          <w:bCs/>
        </w:rPr>
        <w:t>cost</w:t>
      </w:r>
      <w:r w:rsidR="00095E80">
        <w:t xml:space="preserve"> to get to a specific node…’. </w:t>
      </w:r>
    </w:p>
    <w:p w14:paraId="640B6C6D" w14:textId="45980F66" w:rsidR="00CF15AD" w:rsidRDefault="00095E80" w:rsidP="00095E80">
      <w:pPr>
        <w:pStyle w:val="CommentText"/>
      </w:pPr>
      <w:r>
        <w:t>When I first read it, the word ‘actions’ reminded me of the actions ‘move’ and ‘boom’, or the sequence of these actions.</w:t>
      </w:r>
    </w:p>
  </w:comment>
  <w:comment w:id="18" w:author="Josh Whitham" w:date="2020-04-06T18:33:00Z" w:initials="JW">
    <w:p w14:paraId="6FDB497D" w14:textId="28F5E220" w:rsidR="00095E80" w:rsidRDefault="00095E80">
      <w:pPr>
        <w:pStyle w:val="CommentText"/>
      </w:pPr>
      <w:r>
        <w:rPr>
          <w:rStyle w:val="CommentReference"/>
        </w:rPr>
        <w:annotationRef/>
      </w:r>
      <w:r>
        <w:t xml:space="preserve">Although </w:t>
      </w:r>
      <w:r w:rsidR="009D2664">
        <w:t>there aren’t many other options when a stack is required to be formed for jumping.  The other options lead nowhere quickly</w:t>
      </w:r>
      <w:r>
        <w:t xml:space="preserve">. Check out the board layout for </w:t>
      </w:r>
      <w:proofErr w:type="spellStart"/>
      <w:r w:rsidR="009D2664">
        <w:t>test_cases</w:t>
      </w:r>
      <w:proofErr w:type="spellEnd"/>
      <w:r w:rsidR="009D2664">
        <w:t>/test-level-4.json</w:t>
      </w:r>
    </w:p>
    <w:p w14:paraId="7BF0A8C2" w14:textId="77777777" w:rsidR="00D20348" w:rsidRDefault="00D20348">
      <w:pPr>
        <w:pStyle w:val="CommentText"/>
      </w:pPr>
    </w:p>
    <w:p w14:paraId="1BAD656B" w14:textId="5B21563A" w:rsidR="009D2664" w:rsidRDefault="009D2664">
      <w:pPr>
        <w:pStyle w:val="CommentText"/>
      </w:pPr>
      <w:r>
        <w:t xml:space="preserve">Also, if a stack is created out in the open, then the possible actions leading to children multiply (e.g. </w:t>
      </w:r>
      <w:r w:rsidR="00D20348">
        <w:t>two</w:t>
      </w:r>
      <w:r>
        <w:t xml:space="preserve"> 1-stacks will have up to 2 x 5 = 10 potential actions, whereas </w:t>
      </w:r>
      <w:r w:rsidR="00D20348">
        <w:t>one</w:t>
      </w:r>
      <w:r>
        <w:t xml:space="preserve"> 2-stack will have up 16 </w:t>
      </w:r>
      <w:r w:rsidR="00D20348">
        <w:t>potential</w:t>
      </w:r>
      <w:r>
        <w:t xml:space="preserve"> actions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2D5010" w15:done="0"/>
  <w15:commentEx w15:paraId="3966C112" w15:done="0"/>
  <w15:commentEx w15:paraId="640B6C6D" w15:done="0"/>
  <w15:commentEx w15:paraId="1BAD65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2D5010" w16cid:durableId="2235EDAF"/>
  <w16cid:commentId w16cid:paraId="3966C112" w16cid:durableId="2235F009"/>
  <w16cid:commentId w16cid:paraId="640B6C6D" w16cid:durableId="2235F0AF"/>
  <w16cid:commentId w16cid:paraId="1BAD656B" w16cid:durableId="2235F4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61CE9"/>
    <w:multiLevelType w:val="hybridMultilevel"/>
    <w:tmpl w:val="AEECFF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1530B"/>
    <w:multiLevelType w:val="hybridMultilevel"/>
    <w:tmpl w:val="23F01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sh Whitham">
    <w15:presenceInfo w15:providerId="AD" w15:userId="S::jwhitham@student.unimelb.edu.au::49be118d-0cfe-48d3-b108-2d1b655bb9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16"/>
    <w:rsid w:val="00001642"/>
    <w:rsid w:val="000033E9"/>
    <w:rsid w:val="00024C99"/>
    <w:rsid w:val="0008223F"/>
    <w:rsid w:val="00095E80"/>
    <w:rsid w:val="00096FC7"/>
    <w:rsid w:val="000D5D07"/>
    <w:rsid w:val="00111AD9"/>
    <w:rsid w:val="00125E90"/>
    <w:rsid w:val="00145542"/>
    <w:rsid w:val="00196C3B"/>
    <w:rsid w:val="00196E1D"/>
    <w:rsid w:val="001B6623"/>
    <w:rsid w:val="001E2068"/>
    <w:rsid w:val="001F5D07"/>
    <w:rsid w:val="00251CC4"/>
    <w:rsid w:val="002F28D4"/>
    <w:rsid w:val="0030330F"/>
    <w:rsid w:val="003071FE"/>
    <w:rsid w:val="003413C5"/>
    <w:rsid w:val="00347266"/>
    <w:rsid w:val="003629A1"/>
    <w:rsid w:val="00380EAD"/>
    <w:rsid w:val="0038121B"/>
    <w:rsid w:val="003902E6"/>
    <w:rsid w:val="00396486"/>
    <w:rsid w:val="003A6FC7"/>
    <w:rsid w:val="003B2834"/>
    <w:rsid w:val="00405891"/>
    <w:rsid w:val="004173CF"/>
    <w:rsid w:val="00471E7B"/>
    <w:rsid w:val="004756D9"/>
    <w:rsid w:val="004A0062"/>
    <w:rsid w:val="004E265F"/>
    <w:rsid w:val="004E4486"/>
    <w:rsid w:val="004E4995"/>
    <w:rsid w:val="00505DEC"/>
    <w:rsid w:val="00510CEB"/>
    <w:rsid w:val="00560D57"/>
    <w:rsid w:val="005951DE"/>
    <w:rsid w:val="005F3F15"/>
    <w:rsid w:val="00607C0C"/>
    <w:rsid w:val="00621406"/>
    <w:rsid w:val="00654043"/>
    <w:rsid w:val="00671E05"/>
    <w:rsid w:val="006B1966"/>
    <w:rsid w:val="00755EE5"/>
    <w:rsid w:val="007A0F3C"/>
    <w:rsid w:val="008031B4"/>
    <w:rsid w:val="00811244"/>
    <w:rsid w:val="00881328"/>
    <w:rsid w:val="008F34EE"/>
    <w:rsid w:val="00914758"/>
    <w:rsid w:val="00982D14"/>
    <w:rsid w:val="009D2664"/>
    <w:rsid w:val="00A17C5B"/>
    <w:rsid w:val="00A245FE"/>
    <w:rsid w:val="00AC68E9"/>
    <w:rsid w:val="00AD0516"/>
    <w:rsid w:val="00AE260C"/>
    <w:rsid w:val="00B51CF1"/>
    <w:rsid w:val="00B666DF"/>
    <w:rsid w:val="00B6701F"/>
    <w:rsid w:val="00BA3AEF"/>
    <w:rsid w:val="00BA5D2A"/>
    <w:rsid w:val="00BB14B8"/>
    <w:rsid w:val="00BE0C08"/>
    <w:rsid w:val="00BF1D9A"/>
    <w:rsid w:val="00BF30BE"/>
    <w:rsid w:val="00C12A36"/>
    <w:rsid w:val="00C228E1"/>
    <w:rsid w:val="00C3756B"/>
    <w:rsid w:val="00C61D32"/>
    <w:rsid w:val="00C77934"/>
    <w:rsid w:val="00C9769D"/>
    <w:rsid w:val="00CF15AD"/>
    <w:rsid w:val="00CF385D"/>
    <w:rsid w:val="00D03559"/>
    <w:rsid w:val="00D171B6"/>
    <w:rsid w:val="00D20348"/>
    <w:rsid w:val="00D252CC"/>
    <w:rsid w:val="00D365E1"/>
    <w:rsid w:val="00D44B6A"/>
    <w:rsid w:val="00D47498"/>
    <w:rsid w:val="00D516A7"/>
    <w:rsid w:val="00D551CA"/>
    <w:rsid w:val="00DA307D"/>
    <w:rsid w:val="00DA3CBF"/>
    <w:rsid w:val="00DE2BC7"/>
    <w:rsid w:val="00E1052C"/>
    <w:rsid w:val="00EA3B32"/>
    <w:rsid w:val="00ED4EAD"/>
    <w:rsid w:val="00F24923"/>
    <w:rsid w:val="00F53171"/>
    <w:rsid w:val="00FC2909"/>
    <w:rsid w:val="00FC59AD"/>
    <w:rsid w:val="00FC66A0"/>
    <w:rsid w:val="00FF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24F5"/>
  <w15:chartTrackingRefBased/>
  <w15:docId w15:val="{612FB96F-902D-49CA-916F-5289248A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7C0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C0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07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7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7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C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400C9A29EA0B4E83F163638418E21E" ma:contentTypeVersion="13" ma:contentTypeDescription="Create a new document." ma:contentTypeScope="" ma:versionID="ae9ab77739fdab20e8879cbf847dce88">
  <xsd:schema xmlns:xsd="http://www.w3.org/2001/XMLSchema" xmlns:xs="http://www.w3.org/2001/XMLSchema" xmlns:p="http://schemas.microsoft.com/office/2006/metadata/properties" xmlns:ns3="1a54af22-1b90-4dc5-9e9e-25074612ebc7" xmlns:ns4="a4fbe626-a9c6-4377-978a-e019881961e5" targetNamespace="http://schemas.microsoft.com/office/2006/metadata/properties" ma:root="true" ma:fieldsID="f067b9ce5366e445d8b87249ff58385a" ns3:_="" ns4:_="">
    <xsd:import namespace="1a54af22-1b90-4dc5-9e9e-25074612ebc7"/>
    <xsd:import namespace="a4fbe626-a9c6-4377-978a-e019881961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54af22-1b90-4dc5-9e9e-25074612eb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be626-a9c6-4377-978a-e019881961e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A6435A-4DB6-4005-8946-6735C0F02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AF7A21-D513-45CB-A879-32EDCD3103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335745-92C1-4018-95BF-34DCE953AB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54af22-1b90-4dc5-9e9e-25074612ebc7"/>
    <ds:schemaRef ds:uri="a4fbe626-a9c6-4377-978a-e019881961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Hulonce</dc:creator>
  <cp:keywords/>
  <dc:description/>
  <cp:lastModifiedBy>Josh Whitham</cp:lastModifiedBy>
  <cp:revision>91</cp:revision>
  <dcterms:created xsi:type="dcterms:W3CDTF">2020-04-06T00:41:00Z</dcterms:created>
  <dcterms:modified xsi:type="dcterms:W3CDTF">2020-04-06T08:50:00Z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0x01010042400C9A29EA0B4E83F163638418E21E</vt:lpwstr>
  </property>
</Properties>
</file>